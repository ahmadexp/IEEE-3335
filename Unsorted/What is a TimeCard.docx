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25103" w14:textId="62151E14" w:rsidR="00F0525A" w:rsidRDefault="00EF1937" w:rsidP="00EF1937">
      <w:pPr>
        <w:pStyle w:val="Heading1"/>
      </w:pPr>
      <w:r>
        <w:t xml:space="preserve">What is a </w:t>
      </w:r>
      <w:proofErr w:type="spellStart"/>
      <w:r>
        <w:t>TimeCard</w:t>
      </w:r>
      <w:proofErr w:type="spellEnd"/>
      <w:r>
        <w:t>?</w:t>
      </w:r>
    </w:p>
    <w:p w14:paraId="46335B70" w14:textId="77777777" w:rsidR="00EF1937" w:rsidRDefault="00EF1937" w:rsidP="00EF1937"/>
    <w:p w14:paraId="474A4709" w14:textId="098196E8" w:rsidR="00EF1937" w:rsidRDefault="00EF1937" w:rsidP="00EF1937">
      <w:r>
        <w:t>A summary of the last few P3335 Plenary and System Architecture discussions</w:t>
      </w:r>
    </w:p>
    <w:p w14:paraId="642591CB" w14:textId="3DE238D5" w:rsidR="00F85866" w:rsidRDefault="00F85866" w:rsidP="00EF1937">
      <w:r>
        <w:t>This may form the basis for an Introductory sub-clause to the Architecture section</w:t>
      </w:r>
    </w:p>
    <w:p w14:paraId="15E0F2C1" w14:textId="77777777" w:rsidR="00EF1937" w:rsidRDefault="00EF1937" w:rsidP="00EF1937"/>
    <w:p w14:paraId="7699E6B6" w14:textId="5D994B9F" w:rsidR="00EF1937" w:rsidRDefault="00EF1937" w:rsidP="00EF193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TimeCard</w:t>
      </w:r>
      <w:proofErr w:type="spellEnd"/>
      <w:r>
        <w:t xml:space="preserve"> is an element of a larger system</w:t>
      </w:r>
      <w:ins w:id="0" w:author="Denis Reilly" w:date="2024-11-13T09:39:00Z" w16du:dateUtc="2024-11-13T14:39:00Z">
        <w:r w:rsidR="00FA2CE6">
          <w:t xml:space="preserve"> ("Host System")</w:t>
        </w:r>
      </w:ins>
    </w:p>
    <w:p w14:paraId="1D14229B" w14:textId="2172FB87" w:rsidR="00EF1937" w:rsidRDefault="00EF1937" w:rsidP="00EF1937">
      <w:pPr>
        <w:pStyle w:val="ListParagraph"/>
        <w:numPr>
          <w:ilvl w:val="1"/>
          <w:numId w:val="1"/>
        </w:numPr>
      </w:pPr>
      <w:r>
        <w:t xml:space="preserve">It is not required to be an add-in card, </w:t>
      </w:r>
      <w:proofErr w:type="gramStart"/>
      <w:r>
        <w:t>in spite of</w:t>
      </w:r>
      <w:proofErr w:type="gramEnd"/>
      <w:r>
        <w:t xml:space="preserve"> the name</w:t>
      </w:r>
    </w:p>
    <w:p w14:paraId="5F02EA2D" w14:textId="38B48C53" w:rsidR="00EF1937" w:rsidRDefault="00EF1937" w:rsidP="00EF1937">
      <w:pPr>
        <w:pStyle w:val="ListParagraph"/>
        <w:numPr>
          <w:ilvl w:val="1"/>
          <w:numId w:val="1"/>
        </w:numPr>
      </w:pPr>
      <w:r>
        <w:t>It may be an IP block embedded in a larger system</w:t>
      </w:r>
    </w:p>
    <w:p w14:paraId="27097C0E" w14:textId="0F4E2BF8" w:rsidR="00CA3A02" w:rsidRDefault="00CA3A02" w:rsidP="00EF1937">
      <w:pPr>
        <w:pStyle w:val="ListParagraph"/>
        <w:numPr>
          <w:ilvl w:val="1"/>
          <w:numId w:val="1"/>
        </w:numPr>
      </w:pPr>
      <w:r>
        <w:t xml:space="preserve">Add-in cards provide one </w:t>
      </w:r>
      <w:del w:id="1" w:author="Denis Reilly" w:date="2024-10-23T08:47:00Z" w16du:dateUtc="2024-10-23T12:47:00Z">
        <w:r w:rsidDel="00A62C47">
          <w:delText xml:space="preserve">canonical </w:delText>
        </w:r>
      </w:del>
      <w:r>
        <w:t>example of a subsystem</w:t>
      </w:r>
    </w:p>
    <w:p w14:paraId="269F94C5" w14:textId="77777777" w:rsidR="00EF1937" w:rsidRDefault="00EF1937" w:rsidP="00EF193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TimeCard</w:t>
      </w:r>
      <w:proofErr w:type="spellEnd"/>
      <w:r>
        <w:t xml:space="preserve"> must have better timekeeping ability than its host</w:t>
      </w:r>
    </w:p>
    <w:p w14:paraId="70CDA751" w14:textId="15DD339F" w:rsidR="009E1A4E" w:rsidRDefault="009E1A4E" w:rsidP="009E1A4E">
      <w:pPr>
        <w:pStyle w:val="ListParagraph"/>
        <w:numPr>
          <w:ilvl w:val="1"/>
          <w:numId w:val="1"/>
        </w:numPr>
      </w:pPr>
      <w:r>
        <w:t>We need a good definition of "timekeeping"</w:t>
      </w:r>
    </w:p>
    <w:p w14:paraId="0C0E677C" w14:textId="21E1D92F" w:rsidR="00EF1937" w:rsidRDefault="00EF1937" w:rsidP="00EF1937">
      <w:pPr>
        <w:pStyle w:val="ListParagraph"/>
        <w:numPr>
          <w:ilvl w:val="1"/>
          <w:numId w:val="1"/>
        </w:numPr>
      </w:pPr>
      <w:r>
        <w:t>Must take time from at least one external source</w:t>
      </w:r>
      <w:r w:rsidR="00F85866">
        <w:t xml:space="preserve"> (ideally multiple sources)</w:t>
      </w:r>
    </w:p>
    <w:p w14:paraId="1FB9867F" w14:textId="59DC2447" w:rsidR="00F85866" w:rsidRDefault="00F85866" w:rsidP="00F85866">
      <w:pPr>
        <w:pStyle w:val="ListParagraph"/>
        <w:numPr>
          <w:ilvl w:val="2"/>
          <w:numId w:val="1"/>
        </w:numPr>
      </w:pPr>
      <w:r>
        <w:t>These will likely be signals that the Host cannot manage on its own</w:t>
      </w:r>
    </w:p>
    <w:p w14:paraId="4831A442" w14:textId="1D93F450" w:rsidR="00EF1937" w:rsidRDefault="00CA3A02" w:rsidP="00EF1937">
      <w:pPr>
        <w:pStyle w:val="ListParagraph"/>
        <w:numPr>
          <w:ilvl w:val="1"/>
          <w:numId w:val="1"/>
        </w:numPr>
      </w:pPr>
      <w:r>
        <w:t>Must have an oscillator with defined performance characteristics</w:t>
      </w:r>
    </w:p>
    <w:p w14:paraId="33509622" w14:textId="15996E60" w:rsidR="00CA3A02" w:rsidRDefault="00CA3A02" w:rsidP="00CA3A02">
      <w:pPr>
        <w:pStyle w:val="ListParagraph"/>
        <w:numPr>
          <w:ilvl w:val="2"/>
          <w:numId w:val="1"/>
        </w:numPr>
      </w:pPr>
      <w:del w:id="2" w:author="Denis Reilly" w:date="2024-11-13T09:40:00Z" w16du:dateUtc="2024-11-13T14:40:00Z">
        <w:r w:rsidDel="00FA2CE6">
          <w:delText xml:space="preserve">Not </w:delText>
        </w:r>
      </w:del>
      <w:ins w:id="3" w:author="Denis Reilly" w:date="2024-11-13T09:40:00Z" w16du:dateUtc="2024-11-13T14:40:00Z">
        <w:r w:rsidR="00FA2CE6">
          <w:t>The oscillator is not</w:t>
        </w:r>
        <w:r w:rsidR="00FA2CE6">
          <w:t xml:space="preserve"> </w:t>
        </w:r>
      </w:ins>
      <w:r>
        <w:t xml:space="preserve">required to be "better" than the Host, but simply having defined performance </w:t>
      </w:r>
      <w:del w:id="4" w:author="Denis Reilly" w:date="2024-11-13T09:40:00Z" w16du:dateUtc="2024-11-13T14:40:00Z">
        <w:r w:rsidDel="00FA2CE6">
          <w:delText>may be an improvement</w:delText>
        </w:r>
      </w:del>
      <w:ins w:id="5" w:author="Denis Reilly" w:date="2024-11-13T09:40:00Z" w16du:dateUtc="2024-11-13T14:40:00Z">
        <w:r w:rsidR="00FA2CE6">
          <w:t>will result in better timekeeping</w:t>
        </w:r>
      </w:ins>
    </w:p>
    <w:p w14:paraId="1669077D" w14:textId="245C71BE" w:rsidR="00CA3A02" w:rsidRDefault="00CA3A02" w:rsidP="00EF1937">
      <w:pPr>
        <w:pStyle w:val="ListParagraph"/>
        <w:numPr>
          <w:ilvl w:val="1"/>
          <w:numId w:val="1"/>
        </w:numPr>
      </w:pPr>
      <w:r>
        <w:t>It may transmit time directly to other sources via hardware signals that could not be controlled precisely enough form the Host alone.</w:t>
      </w:r>
    </w:p>
    <w:p w14:paraId="20B85F14" w14:textId="7F8D1E2D" w:rsidR="00CA3A02" w:rsidRDefault="00CA3A02" w:rsidP="00CA3A0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TimeCard</w:t>
      </w:r>
      <w:proofErr w:type="spellEnd"/>
      <w:r>
        <w:t xml:space="preserve"> is controlled by its host system through a control interface</w:t>
      </w:r>
    </w:p>
    <w:p w14:paraId="3306C907" w14:textId="5A42A9BE" w:rsidR="00CA3A02" w:rsidRDefault="00CA3A02" w:rsidP="00CA3A02">
      <w:pPr>
        <w:pStyle w:val="ListParagraph"/>
        <w:numPr>
          <w:ilvl w:val="1"/>
          <w:numId w:val="1"/>
        </w:numPr>
        <w:rPr>
          <w:ins w:id="6" w:author="Denis Reilly" w:date="2024-11-13T09:41:00Z" w16du:dateUtc="2024-11-13T14:41:00Z"/>
        </w:rPr>
      </w:pPr>
      <w:r>
        <w:t>Having a standard control interface will encourage interoperability</w:t>
      </w:r>
    </w:p>
    <w:p w14:paraId="15BDC21A" w14:textId="05EDF09B" w:rsidR="00FA2CE6" w:rsidRPr="00EF1937" w:rsidRDefault="00FA2CE6" w:rsidP="00CA3A02">
      <w:pPr>
        <w:pStyle w:val="ListParagraph"/>
        <w:numPr>
          <w:ilvl w:val="1"/>
          <w:numId w:val="1"/>
        </w:numPr>
      </w:pPr>
      <w:ins w:id="7" w:author="Denis Reilly" w:date="2024-11-13T09:41:00Z" w16du:dateUtc="2024-11-13T14:41:00Z">
        <w:r>
          <w:t>Time may also be transmitted through the control interface but Timing interfaces and Control int</w:t>
        </w:r>
      </w:ins>
      <w:ins w:id="8" w:author="Denis Reilly" w:date="2024-11-13T09:42:00Z" w16du:dateUtc="2024-11-13T14:42:00Z">
        <w:r>
          <w:t>erfaces</w:t>
        </w:r>
      </w:ins>
      <w:ins w:id="9" w:author="Denis Reilly" w:date="2024-11-13T09:41:00Z" w16du:dateUtc="2024-11-13T14:41:00Z">
        <w:r>
          <w:t xml:space="preserve"> should be </w:t>
        </w:r>
      </w:ins>
      <w:ins w:id="10" w:author="Denis Reilly" w:date="2024-11-13T09:42:00Z" w16du:dateUtc="2024-11-13T14:42:00Z">
        <w:r>
          <w:t xml:space="preserve">logically </w:t>
        </w:r>
      </w:ins>
      <w:ins w:id="11" w:author="Denis Reilly" w:date="2024-11-13T09:41:00Z" w16du:dateUtc="2024-11-13T14:41:00Z">
        <w:r>
          <w:t>separate.</w:t>
        </w:r>
      </w:ins>
    </w:p>
    <w:sectPr w:rsidR="00FA2CE6" w:rsidRPr="00EF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47A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21086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nis Reilly">
    <w15:presenceInfo w15:providerId="AD" w15:userId="S::dreilly@equinix.com::e534efa7-30ac-4f85-9aed-c39d8648f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37"/>
    <w:rsid w:val="000801F4"/>
    <w:rsid w:val="00376CA1"/>
    <w:rsid w:val="003E704C"/>
    <w:rsid w:val="00586B46"/>
    <w:rsid w:val="00640539"/>
    <w:rsid w:val="006D785B"/>
    <w:rsid w:val="009E1A4E"/>
    <w:rsid w:val="00A62C47"/>
    <w:rsid w:val="00CA3A02"/>
    <w:rsid w:val="00EF1937"/>
    <w:rsid w:val="00F0525A"/>
    <w:rsid w:val="00F13883"/>
    <w:rsid w:val="00F85866"/>
    <w:rsid w:val="00F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6F8EE"/>
  <w15:chartTrackingRefBased/>
  <w15:docId w15:val="{327724C6-FC82-4A43-BA8B-BE5ED5FD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3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A6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e069e9-01e3-4c04-8fd1-6f5884d2626e}" enabled="1" method="Standard" siteId="{72adb271-2fc7-4afe-a5ee-9de6a59f6bf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Reilly</dc:creator>
  <cp:keywords/>
  <dc:description/>
  <cp:lastModifiedBy>Denis Reilly</cp:lastModifiedBy>
  <cp:revision>4</cp:revision>
  <dcterms:created xsi:type="dcterms:W3CDTF">2024-06-21T18:31:00Z</dcterms:created>
  <dcterms:modified xsi:type="dcterms:W3CDTF">2024-11-13T14:42:00Z</dcterms:modified>
</cp:coreProperties>
</file>